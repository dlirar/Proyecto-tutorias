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jc w:val="both"/>
        <w:rPr>
          <w:b w:val="1"/>
          <w:sz w:val="12"/>
          <w:szCs w:val="12"/>
        </w:rPr>
      </w:pPr>
      <w:r w:rsidDel="00000000" w:rsidR="00000000" w:rsidRPr="00000000">
        <w:rPr>
          <w:rtl w:val="0"/>
        </w:rPr>
      </w:r>
    </w:p>
    <w:tbl>
      <w:tblPr>
        <w:tblStyle w:val="Table1"/>
        <w:tblW w:w="9885.0" w:type="dxa"/>
        <w:jc w:val="left"/>
        <w:tblInd w:w="100.0" w:type="pct"/>
        <w:tblLayout w:type="fixed"/>
        <w:tblLook w:val="0600"/>
      </w:tblPr>
      <w:tblGrid>
        <w:gridCol w:w="1170"/>
        <w:gridCol w:w="3135"/>
        <w:gridCol w:w="5580"/>
        <w:tblGridChange w:id="0">
          <w:tblGrid>
            <w:gridCol w:w="1170"/>
            <w:gridCol w:w="3135"/>
            <w:gridCol w:w="5580"/>
          </w:tblGrid>
        </w:tblGridChange>
      </w:tblGrid>
      <w:tr>
        <w:trPr>
          <w:trHeight w:val="440" w:hRule="atLeast"/>
        </w:trPr>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45.6" w:lineRule="auto"/>
              <w:ind w:left="-20" w:firstLine="0"/>
              <w:jc w:val="center"/>
              <w:rPr>
                <w:b w:val="1"/>
                <w:sz w:val="20"/>
                <w:szCs w:val="20"/>
              </w:rPr>
            </w:pPr>
            <w:r w:rsidDel="00000000" w:rsidR="00000000" w:rsidRPr="00000000">
              <w:rPr>
                <w:b w:val="1"/>
                <w:sz w:val="20"/>
                <w:szCs w:val="20"/>
                <w:rtl w:val="0"/>
              </w:rPr>
              <w:t xml:space="preserve">Control de versiones</w:t>
            </w:r>
          </w:p>
        </w:tc>
      </w:tr>
      <w:tr>
        <w:trPr>
          <w:trHeight w:val="40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45.6" w:lineRule="auto"/>
              <w:ind w:left="-20" w:firstLine="0"/>
              <w:jc w:val="both"/>
              <w:rPr>
                <w:b w:val="1"/>
              </w:rPr>
            </w:pPr>
            <w:r w:rsidDel="00000000" w:rsidR="00000000" w:rsidRPr="00000000">
              <w:rPr>
                <w:b w:val="1"/>
                <w:rtl w:val="0"/>
              </w:rPr>
              <w:t xml:space="preserve">Versión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45.6" w:lineRule="auto"/>
              <w:ind w:left="-20" w:firstLine="0"/>
              <w:jc w:val="both"/>
              <w:rPr>
                <w:b w:val="1"/>
              </w:rPr>
            </w:pPr>
            <w:r w:rsidDel="00000000" w:rsidR="00000000" w:rsidRPr="00000000">
              <w:rPr>
                <w:b w:val="1"/>
                <w:rtl w:val="0"/>
              </w:rPr>
              <w:t xml:space="preserve">Fecha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45.6" w:lineRule="auto"/>
              <w:ind w:left="-20" w:firstLine="0"/>
              <w:jc w:val="both"/>
              <w:rPr>
                <w:b w:val="1"/>
              </w:rPr>
            </w:pPr>
            <w:r w:rsidDel="00000000" w:rsidR="00000000" w:rsidRPr="00000000">
              <w:rPr>
                <w:b w:val="1"/>
                <w:rtl w:val="0"/>
              </w:rPr>
              <w:t xml:space="preserve">Motivo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14 de Mayo, 2015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ind w:left="-20" w:firstLine="0"/>
              <w:jc w:val="both"/>
              <w:rPr/>
            </w:pPr>
            <w:r w:rsidDel="00000000" w:rsidR="00000000" w:rsidRPr="00000000">
              <w:rPr>
                <w:rtl w:val="0"/>
              </w:rPr>
              <w:t xml:space="preserve">Documento inicial</w:t>
            </w:r>
          </w:p>
        </w:tc>
      </w:tr>
      <w:tr>
        <w:trPr>
          <w:trHeight w:val="180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14 de Mayo, 2015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31.2" w:lineRule="auto"/>
              <w:ind w:left="-20" w:firstLine="0"/>
              <w:jc w:val="both"/>
              <w:rPr/>
            </w:pPr>
            <w:r w:rsidDel="00000000" w:rsidR="00000000" w:rsidRPr="00000000">
              <w:rPr>
                <w:rtl w:val="0"/>
              </w:rPr>
              <w:t xml:space="preserve">Correcciones de req.</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14 de Mayo, 2015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ind w:left="-20" w:firstLine="0"/>
              <w:jc w:val="both"/>
              <w:rPr/>
            </w:pPr>
            <w:r w:rsidDel="00000000" w:rsidR="00000000" w:rsidRPr="00000000">
              <w:rPr>
                <w:rtl w:val="0"/>
              </w:rPr>
              <w:t xml:space="preserve">Borrado de req. superfluos.</w:t>
            </w:r>
          </w:p>
        </w:tc>
      </w:tr>
      <w:tr>
        <w:trPr>
          <w:trHeight w:val="166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b w:val="1"/>
                <w:rtl w:val="0"/>
              </w:rPr>
              <w:t xml:space="preserve">Elaboró:</w:t>
            </w:r>
            <w:r w:rsidDel="00000000" w:rsidR="00000000" w:rsidRPr="00000000">
              <w:rPr>
                <w:rtl w:val="0"/>
              </w:rPr>
              <w:t xml:space="preserve"> el equipo de proyecto de Tutorías, con trabajo principal de: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Carranza Lira Luis Fernando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Coronado García Lorena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Carrisosa González Brandon Omar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45.6" w:lineRule="auto"/>
              <w:ind w:left="-20" w:firstLine="0"/>
              <w:jc w:val="both"/>
              <w:rPr/>
            </w:pPr>
            <w:r w:rsidDel="00000000" w:rsidR="00000000" w:rsidRPr="00000000">
              <w:rPr>
                <w:rtl w:val="0"/>
              </w:rPr>
              <w:t xml:space="preserve">Trejo García Kevin</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jc w:val="both"/>
        <w:rPr>
          <w:b w:val="1"/>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commentRangeStart w:id="0"/>
      <w:commentRangeStart w:id="1"/>
      <w:r w:rsidDel="00000000" w:rsidR="00000000" w:rsidRPr="00000000">
        <w:rPr>
          <w:b w:val="1"/>
          <w:sz w:val="28"/>
          <w:szCs w:val="28"/>
          <w:rtl w:val="0"/>
        </w:rPr>
        <w:t xml:space="preserve">Especificación de Requisitos de Software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31.2" w:lineRule="auto"/>
        <w:jc w:val="cente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S</w:t>
      </w:r>
      <w:r w:rsidDel="00000000" w:rsidR="00000000" w:rsidRPr="00000000">
        <w:rPr>
          <w:sz w:val="24"/>
          <w:szCs w:val="24"/>
          <w:rtl w:val="0"/>
        </w:rPr>
        <w:t xml:space="preserve">oftware </w:t>
      </w:r>
      <w:r w:rsidDel="00000000" w:rsidR="00000000" w:rsidRPr="00000000">
        <w:rPr>
          <w:b w:val="1"/>
          <w:sz w:val="24"/>
          <w:szCs w:val="24"/>
          <w:rtl w:val="0"/>
        </w:rPr>
        <w:t xml:space="preserve">R</w:t>
      </w:r>
      <w:r w:rsidDel="00000000" w:rsidR="00000000" w:rsidRPr="00000000">
        <w:rPr>
          <w:sz w:val="24"/>
          <w:szCs w:val="24"/>
          <w:rtl w:val="0"/>
        </w:rPr>
        <w:t xml:space="preserve">equirements </w:t>
      </w:r>
      <w:r w:rsidDel="00000000" w:rsidR="00000000" w:rsidRPr="00000000">
        <w:rPr>
          <w:b w:val="1"/>
          <w:sz w:val="24"/>
          <w:szCs w:val="24"/>
          <w:rtl w:val="0"/>
        </w:rPr>
        <w:t xml:space="preserve">S</w:t>
      </w:r>
      <w:r w:rsidDel="00000000" w:rsidR="00000000" w:rsidRPr="00000000">
        <w:rPr>
          <w:sz w:val="24"/>
          <w:szCs w:val="24"/>
          <w:rtl w:val="0"/>
        </w:rPr>
        <w:t xml:space="preserve">pecification)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Tutorías Individuales y Grupales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b w:val="1"/>
          <w:rtl w:val="0"/>
        </w:rPr>
        <w:t xml:space="preserve">REQUISITOS FUNCIONALES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RF1</w:t>
      </w:r>
      <w:r w:rsidDel="00000000" w:rsidR="00000000" w:rsidRPr="00000000">
        <w:rPr>
          <w:rtl w:val="0"/>
        </w:rPr>
        <w:t xml:space="preserve">: </w:t>
      </w:r>
      <w:commentRangeStart w:id="2"/>
      <w:commentRangeStart w:id="3"/>
      <w:r w:rsidDel="00000000" w:rsidR="00000000" w:rsidRPr="00000000">
        <w:rPr>
          <w:i w:val="1"/>
          <w:rtl w:val="0"/>
        </w:rPr>
        <w:t xml:space="preserve">Gestión de usuarios (altas y bajas).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permitir gestionar tutores y tutorados, con las operaciones básicas de altas y bajas, de acuerdo con la modalidad correspondiente. Para el caso de los tutores, el coordinador de las tutorías deberá autorizar las altas y bajas, mientras que los tutorados no poseen restricciones. El interesado es el único que puede darse de alta o de baja. Para revisar la forma en la cual los usuarios entran al sistema, estudiar RNF-Login.</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RF2</w:t>
      </w:r>
      <w:r w:rsidDel="00000000" w:rsidR="00000000" w:rsidRPr="00000000">
        <w:rPr>
          <w:rtl w:val="0"/>
        </w:rPr>
        <w:t xml:space="preserve">: </w:t>
      </w:r>
      <w:r w:rsidDel="00000000" w:rsidR="00000000" w:rsidRPr="00000000">
        <w:rPr>
          <w:i w:val="1"/>
          <w:rtl w:val="0"/>
        </w:rPr>
        <w:t xml:space="preserve">Asignación de tutores a tutorados individuales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deberá ser capaz de asignar tutores individuales a alumnos que los soliciten. Un tutor podrá tutorar hasta el máximo de alumnos especificada en RN-MaxAlumnsInv.</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RF3:</w:t>
      </w:r>
      <w:r w:rsidDel="00000000" w:rsidR="00000000" w:rsidRPr="00000000">
        <w:rPr>
          <w:rtl w:val="0"/>
        </w:rPr>
        <w:t xml:space="preserve"> </w:t>
      </w:r>
      <w:r w:rsidDel="00000000" w:rsidR="00000000" w:rsidRPr="00000000">
        <w:rPr>
          <w:i w:val="1"/>
          <w:rtl w:val="0"/>
        </w:rPr>
        <w:t xml:space="preserve">Asignación de tutores a grupos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Prioridad: Alta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Versión: 1.0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b w:val="1"/>
          <w:sz w:val="20"/>
          <w:szCs w:val="20"/>
          <w:rtl w:val="0"/>
        </w:rPr>
        <w:t xml:space="preserve">Autor: </w:t>
      </w:r>
      <w:r w:rsidDel="00000000" w:rsidR="00000000" w:rsidRPr="00000000">
        <w:rPr>
          <w:sz w:val="20"/>
          <w:szCs w:val="20"/>
          <w:rtl w:val="0"/>
        </w:rPr>
        <w:t xml:space="preserve">Felipe Benítez</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coordinador asignará un tutor a un grupo en el cual esté dando clases y él lo solicite.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RF4</w:t>
      </w:r>
      <w:r w:rsidDel="00000000" w:rsidR="00000000" w:rsidRPr="00000000">
        <w:rPr>
          <w:rtl w:val="0"/>
        </w:rPr>
        <w:t xml:space="preserve">: </w:t>
      </w:r>
      <w:r w:rsidDel="00000000" w:rsidR="00000000" w:rsidRPr="00000000">
        <w:rPr>
          <w:i w:val="1"/>
          <w:rtl w:val="0"/>
        </w:rPr>
        <w:t xml:space="preserve">Solicitud de tutorías.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r>
      <w:r w:rsidDel="00000000" w:rsidR="00000000" w:rsidRPr="00000000">
        <w:rPr>
          <w:color w:val="222222"/>
          <w:sz w:val="20"/>
          <w:szCs w:val="20"/>
          <w:highlight w:val="white"/>
          <w:rtl w:val="0"/>
        </w:rPr>
        <w:t xml:space="preserve">Carrisosa González Brandon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r>
      <w:r w:rsidDel="00000000" w:rsidR="00000000" w:rsidRPr="00000000">
        <w:rPr>
          <w:color w:val="222222"/>
          <w:sz w:val="20"/>
          <w:szCs w:val="20"/>
          <w:highlight w:val="white"/>
          <w:rtl w:val="0"/>
        </w:rPr>
        <w:t xml:space="preserve">Trejo García Kevin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permitir a los alumnos solicitar la asignación de una tutoría con el tutor que desee siempre y cuando no rebase el número máximo de alumnos, usando el formato correspondiente (RN-MaxAlumnsInv). Para conocer los datos que se requieren en este proceso, revisar los formatos actuales de solicitud de tutorías individuales y grupales.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RF5</w:t>
      </w:r>
      <w:r w:rsidDel="00000000" w:rsidR="00000000" w:rsidRPr="00000000">
        <w:rPr>
          <w:rtl w:val="0"/>
        </w:rPr>
        <w:t xml:space="preserve">: </w:t>
      </w:r>
      <w:r w:rsidDel="00000000" w:rsidR="00000000" w:rsidRPr="00000000">
        <w:rPr>
          <w:i w:val="1"/>
          <w:rtl w:val="0"/>
        </w:rPr>
        <w:t xml:space="preserve">Estado del usuario.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w:t>
      </w:r>
      <w:r w:rsidDel="00000000" w:rsidR="00000000" w:rsidRPr="00000000">
        <w:rPr>
          <w:color w:val="222222"/>
          <w:sz w:val="20"/>
          <w:szCs w:val="20"/>
          <w:highlight w:val="white"/>
          <w:rtl w:val="0"/>
        </w:rPr>
        <w:t xml:space="preserve">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31.2" w:lineRule="auto"/>
        <w:jc w:val="both"/>
        <w:rPr/>
      </w:pPr>
      <w:commentRangeStart w:id="4"/>
      <w:r w:rsidDel="00000000" w:rsidR="00000000" w:rsidRPr="00000000">
        <w:rPr>
          <w:rtl w:val="0"/>
        </w:rPr>
        <w:t xml:space="preserve">El sistema debe permitir a los tutores y tutorados visualizar el estado (disponible, no disponible) de sus tutores o tutorados, según sea el caso.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RF6</w:t>
      </w:r>
      <w:r w:rsidDel="00000000" w:rsidR="00000000" w:rsidRPr="00000000">
        <w:rPr>
          <w:rtl w:val="0"/>
        </w:rPr>
        <w:t xml:space="preserve">: </w:t>
      </w:r>
      <w:r w:rsidDel="00000000" w:rsidR="00000000" w:rsidRPr="00000000">
        <w:rPr>
          <w:i w:val="1"/>
          <w:rtl w:val="0"/>
        </w:rPr>
        <w:t xml:space="preserve">Generación de diplomas de participación.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31.2" w:lineRule="auto"/>
        <w:jc w:val="both"/>
        <w:rPr/>
      </w:pPr>
      <w:commentRangeStart w:id="5"/>
      <w:r w:rsidDel="00000000" w:rsidR="00000000" w:rsidRPr="00000000">
        <w:rPr>
          <w:rtl w:val="0"/>
        </w:rPr>
        <w:t xml:space="preserve">El sistema debe generar un diploma de participación a todos los tutores que cumplan con un mínimo de sesiones especificado en RN-MinSesionesDiploma. Dicho diploma debe ser estructurado de acuerdo con sus homólogos extendidos en el proceso actual.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RF7</w:t>
      </w:r>
      <w:r w:rsidDel="00000000" w:rsidR="00000000" w:rsidRPr="00000000">
        <w:rPr>
          <w:rtl w:val="0"/>
        </w:rPr>
        <w:t xml:space="preserve">: </w:t>
      </w:r>
      <w:r w:rsidDel="00000000" w:rsidR="00000000" w:rsidRPr="00000000">
        <w:rPr>
          <w:i w:val="1"/>
          <w:rtl w:val="0"/>
        </w:rPr>
        <w:t xml:space="preserve">Intercambio de tutores para las tutorías individuales.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permitir a los</w:t>
      </w:r>
      <w:r w:rsidDel="00000000" w:rsidR="00000000" w:rsidRPr="00000000">
        <w:rPr>
          <w:rtl w:val="0"/>
        </w:rPr>
        <w:t xml:space="preserve"> tutorados solicitar un cambio de tutor cuando así lo requiera en cuanto cumpla las normas (RN-CambioTutorado).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RF8</w:t>
      </w:r>
      <w:r w:rsidDel="00000000" w:rsidR="00000000" w:rsidRPr="00000000">
        <w:rPr>
          <w:rtl w:val="0"/>
        </w:rPr>
        <w:t xml:space="preserve">: </w:t>
      </w:r>
      <w:r w:rsidDel="00000000" w:rsidR="00000000" w:rsidRPr="00000000">
        <w:rPr>
          <w:i w:val="1"/>
          <w:rtl w:val="0"/>
        </w:rPr>
        <w:t xml:space="preserve">Evaluación de tutores.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permitir a los tutores ser evaluados por sus respectivos tutorados de acuerdo al formato establecido. Para revisar los datos que se requieren en la evaluación, estudiar el formato de evaluación de tutores del proceso actual.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31.2" w:lineRule="auto"/>
        <w:jc w:val="both"/>
        <w:rPr>
          <w:i w:val="1"/>
        </w:rPr>
      </w:pPr>
      <w:r w:rsidDel="00000000" w:rsidR="00000000" w:rsidRPr="00000000">
        <w:rPr>
          <w:b w:val="1"/>
          <w:rtl w:val="0"/>
        </w:rPr>
        <w:t xml:space="preserve">RF9</w:t>
      </w:r>
      <w:r w:rsidDel="00000000" w:rsidR="00000000" w:rsidRPr="00000000">
        <w:rPr>
          <w:rtl w:val="0"/>
        </w:rPr>
        <w:t xml:space="preserve">: </w:t>
      </w:r>
      <w:r w:rsidDel="00000000" w:rsidR="00000000" w:rsidRPr="00000000">
        <w:rPr>
          <w:i w:val="1"/>
          <w:rtl w:val="0"/>
        </w:rPr>
        <w:t xml:space="preserve">Evaluación de tutorados.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permitir a los tutorados ser evaluados por su respectivo tutor de acuerdo al formato establecido. Revisar formato de evaluación de tutorados para conocer los datos requeridos en dicha evaluación.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31.2" w:lineRule="auto"/>
        <w:jc w:val="both"/>
        <w:rPr/>
      </w:pPr>
      <w:ins w:author="Jesús BF" w:id="0" w:date="2015-05-18T22:47:35Z">
        <w:commentRangeStart w:id="6"/>
        <w:r w:rsidDel="00000000" w:rsidR="00000000" w:rsidRPr="00000000">
          <w:rPr>
            <w:rtl w:val="0"/>
          </w:rPr>
          <w:t xml:space="preserve">RF10: Seguimiento de tutorados</w:t>
        </w:r>
      </w:ins>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b w:val="1"/>
          <w:rtl w:val="0"/>
        </w:rPr>
        <w:t xml:space="preserve">REQUISITOS NO FUNCIONALES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Interfaces de usuario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RNF-</w:t>
      </w:r>
      <w:commentRangeStart w:id="7"/>
      <w:r w:rsidDel="00000000" w:rsidR="00000000" w:rsidRPr="00000000">
        <w:rPr>
          <w:b w:val="1"/>
          <w:rtl w:val="0"/>
        </w:rPr>
        <w:t xml:space="preserve">InterfazU</w:t>
      </w:r>
      <w:commentRangeEnd w:id="7"/>
      <w:r w:rsidDel="00000000" w:rsidR="00000000" w:rsidRPr="00000000">
        <w:commentReference w:id="7"/>
      </w:r>
      <w:r w:rsidDel="00000000" w:rsidR="00000000" w:rsidRPr="00000000">
        <w:rPr>
          <w:rtl w:val="0"/>
        </w:rPr>
        <w:t xml:space="preserve">: Interfaz de usuario y colores utilizados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 </w:t>
        <w:tab/>
        <w:t xml:space="preserve"> </w:t>
        <w:tab/>
        <w:t xml:space="preserve"> </w:t>
        <w:tab/>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31.2" w:lineRule="auto"/>
        <w:jc w:val="both"/>
        <w:rPr>
          <w:color w:val="222222"/>
          <w:highlight w:val="white"/>
        </w:rPr>
      </w:pPr>
      <w:r w:rsidDel="00000000" w:rsidR="00000000" w:rsidRPr="00000000">
        <w:rPr>
          <w:color w:val="222222"/>
          <w:highlight w:val="white"/>
          <w:rtl w:val="0"/>
        </w:rPr>
        <w:t xml:space="preserve">La interfaz gráfica del sistema debe ser intuitiva y operable para el usuario sin ser necesaria una explicación técnica del sistema.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color w:val="222222"/>
          <w:highlight w:val="white"/>
          <w:rtl w:val="0"/>
        </w:rPr>
        <w:t xml:space="preserve">Los colores utilizados en el sistema serán definidos de acuerdo a la identidad visual</w:t>
      </w:r>
      <w:r w:rsidDel="00000000" w:rsidR="00000000" w:rsidRPr="00000000">
        <w:rPr>
          <w:color w:val="222222"/>
          <w:highlight w:val="white"/>
          <w:vertAlign w:val="superscript"/>
          <w:rtl w:val="0"/>
        </w:rPr>
        <w:t xml:space="preserve"> (1)</w:t>
      </w:r>
      <w:r w:rsidDel="00000000" w:rsidR="00000000" w:rsidRPr="00000000">
        <w:rPr>
          <w:color w:val="222222"/>
          <w:highlight w:val="white"/>
          <w:rtl w:val="0"/>
        </w:rPr>
        <w:t xml:space="preserve"> de la ESCOM</w:t>
      </w:r>
      <w:r w:rsidDel="00000000" w:rsidR="00000000" w:rsidRPr="00000000">
        <w:rPr>
          <w:color w:val="222222"/>
          <w:highlight w:val="white"/>
          <w:rtl w:val="0"/>
        </w:rPr>
        <w:t xml:space="preserve"> (Consultar Manual de identidad gráfica de IPN).</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Confiabilidad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RNF-AccesoBD</w:t>
      </w:r>
      <w:r w:rsidDel="00000000" w:rsidR="00000000" w:rsidRPr="00000000">
        <w:rPr>
          <w:rtl w:val="0"/>
        </w:rPr>
        <w:t xml:space="preserve">: Políticas de seguridad.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color w:val="222222"/>
          <w:sz w:val="20"/>
          <w:szCs w:val="20"/>
          <w:highlight w:val="white"/>
          <w:rtl w:val="0"/>
        </w:rPr>
        <w:t xml:space="preserve">Descripción:</w:t>
      </w:r>
      <w:r w:rsidDel="00000000" w:rsidR="00000000" w:rsidRPr="00000000">
        <w:rPr>
          <w:rtl w:val="0"/>
        </w:rPr>
        <w:tab/>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color w:val="222222"/>
          <w:highlight w:val="white"/>
          <w:rtl w:val="0"/>
        </w:rPr>
        <w:t xml:space="preserve">Únicamente el personal encargado del sistema así como el coordinador de tutorías, podrá ver y/o actualizar la información de la base de datos de tutores y tutorados.</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RNF-Login</w:t>
      </w:r>
      <w:r w:rsidDel="00000000" w:rsidR="00000000" w:rsidRPr="00000000">
        <w:rPr>
          <w:rtl w:val="0"/>
        </w:rPr>
        <w:t xml:space="preserve">: Autenticación en el sistema.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Descripción: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permitir al usuario autenticarse por medio de un número de usuario y una contraseña.</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Para el caso de los tutorados el usuario corresponde al número de boleta o pre matrícula según la situación de cada uno. En el caso de los tutores el usuario será su número de empleado. La contraseña para ambos casos será generada por el usuario al darse de alta; será proporcionado un correo  para la confirmación.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color w:val="222222"/>
          <w:highlight w:val="white"/>
          <w:rtl w:val="0"/>
        </w:rPr>
        <w:t xml:space="preserve">Ambos t</w:t>
      </w:r>
      <w:r w:rsidDel="00000000" w:rsidR="00000000" w:rsidRPr="00000000">
        <w:rPr>
          <w:color w:val="222222"/>
          <w:highlight w:val="white"/>
          <w:rtl w:val="0"/>
        </w:rPr>
        <w:t xml:space="preserve">endrán la posibilidad de cambiarla en el sistema, una vez iniciada su sesión. </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Eficiencia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RNF-Tiempos</w:t>
      </w:r>
      <w:r w:rsidDel="00000000" w:rsidR="00000000" w:rsidRPr="00000000">
        <w:rPr>
          <w:rtl w:val="0"/>
        </w:rPr>
        <w:t xml:space="preserve">: Eficiencia.</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color w:val="222222"/>
          <w:sz w:val="20"/>
          <w:szCs w:val="20"/>
          <w:highlight w:val="white"/>
          <w:rtl w:val="0"/>
        </w:rPr>
        <w:t xml:space="preserve">Descripción:</w:t>
      </w:r>
      <w:r w:rsidDel="00000000" w:rsidR="00000000" w:rsidRPr="00000000">
        <w:rPr>
          <w:rtl w:val="0"/>
        </w:rPr>
        <w:tab/>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31.2" w:lineRule="auto"/>
        <w:jc w:val="both"/>
        <w:rPr>
          <w:b w:val="1"/>
        </w:rPr>
      </w:pPr>
      <w:commentRangeStart w:id="8"/>
      <w:r w:rsidDel="00000000" w:rsidR="00000000" w:rsidRPr="00000000">
        <w:rPr>
          <w:color w:val="222222"/>
          <w:highlight w:val="white"/>
          <w:rtl w:val="0"/>
        </w:rPr>
        <w:t xml:space="preserve">El sistema debe ser capaz de tener respuestas con un retardo de máximo 10 </w:t>
      </w:r>
      <w:r w:rsidDel="00000000" w:rsidR="00000000" w:rsidRPr="00000000">
        <w:rPr>
          <w:color w:val="222222"/>
          <w:highlight w:val="white"/>
          <w:rtl w:val="0"/>
        </w:rPr>
        <w:t xml:space="preserve">segundos </w:t>
      </w:r>
      <w:r w:rsidDel="00000000" w:rsidR="00000000" w:rsidRPr="00000000">
        <w:rPr>
          <w:color w:val="222222"/>
          <w:highlight w:val="white"/>
          <w:rtl w:val="0"/>
        </w:rPr>
        <w:t xml:space="preserve">por petición del usuario en pantalla.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Restricciones de diseño y construcción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RNF-Navegador</w:t>
      </w:r>
      <w:r w:rsidDel="00000000" w:rsidR="00000000" w:rsidRPr="00000000">
        <w:rPr>
          <w:rtl w:val="0"/>
        </w:rPr>
        <w:t xml:space="preserve">: Compatibilidad del sistema.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Prioridad. Alta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Versión: 1.0</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31.2" w:lineRule="auto"/>
        <w:jc w:val="both"/>
        <w:rPr>
          <w:b w:val="1"/>
          <w:color w:val="222222"/>
          <w:sz w:val="20"/>
          <w:szCs w:val="20"/>
          <w:highlight w:val="white"/>
        </w:rPr>
      </w:pPr>
      <w:r w:rsidDel="00000000" w:rsidR="00000000" w:rsidRPr="00000000">
        <w:rPr>
          <w:b w:val="1"/>
          <w:color w:val="222222"/>
          <w:sz w:val="20"/>
          <w:szCs w:val="20"/>
          <w:highlight w:val="white"/>
          <w:rtl w:val="0"/>
        </w:rPr>
        <w:t xml:space="preserve">Autor(es):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b w:val="1"/>
          <w:color w:val="222222"/>
          <w:sz w:val="20"/>
          <w:szCs w:val="20"/>
          <w:highlight w:val="white"/>
          <w:rtl w:val="0"/>
        </w:rPr>
        <w:tab/>
      </w:r>
      <w:r w:rsidDel="00000000" w:rsidR="00000000" w:rsidRPr="00000000">
        <w:rPr>
          <w:color w:val="222222"/>
          <w:sz w:val="20"/>
          <w:szCs w:val="20"/>
          <w:highlight w:val="white"/>
          <w:rtl w:val="0"/>
        </w:rPr>
        <w:t xml:space="preserve">Carranza Lira Luis Fernando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Carrisosa González Brandon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31.2"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Coronado García Lorena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ab/>
        <w:t xml:space="preserve">Trejo García Kevin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color w:val="222222"/>
          <w:sz w:val="20"/>
          <w:szCs w:val="20"/>
          <w:highlight w:val="white"/>
          <w:rtl w:val="0"/>
        </w:rPr>
        <w:t xml:space="preserve">Descripción:</w:t>
      </w:r>
      <w:r w:rsidDel="00000000" w:rsidR="00000000" w:rsidRPr="00000000">
        <w:rPr>
          <w:rtl w:val="0"/>
        </w:rPr>
        <w:tab/>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sistema debe ser compatible con los siguientes navegadores web: Google Chrome 30 o superior, Mozilla Firefox 26 o superior e Internet Explorer 7 o superior. Los usuarios deben poder acceder a él desde una computadora. Para utilizar el sistema, se requiere una resolución de pantalla de 1024 x 768 píxeles o superior.</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b w:val="1"/>
          <w:rtl w:val="0"/>
        </w:rPr>
        <w:t xml:space="preserve">Reglas del negocio</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RN-MaxAlumsInv:</w:t>
      </w:r>
      <w:r w:rsidDel="00000000" w:rsidR="00000000" w:rsidRPr="00000000">
        <w:rPr>
          <w:rtl w:val="0"/>
        </w:rPr>
        <w:t xml:space="preserve"> Máximo número de alumnos por tutor en modalidad individual.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Versión: 1.0</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Autor: Felipe Benítez</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El número máximo de tutorados por tutor en la modalidad individual es de 8.</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RN-Max-Grupos:</w:t>
      </w:r>
      <w:r w:rsidDel="00000000" w:rsidR="00000000" w:rsidRPr="00000000">
        <w:rPr>
          <w:rtl w:val="0"/>
        </w:rPr>
        <w:t xml:space="preserve"> Máximo número de grupos tutorados en modalidad grupal.</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Versión: 1.0</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Autor: Felipe Benítez</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En futuras versiones, esta regla del negocio especificará el máximo número de grupos que el tutor podrá tutorar.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RN-MinSesionesDiploma:</w:t>
      </w:r>
      <w:r w:rsidDel="00000000" w:rsidR="00000000" w:rsidRPr="00000000">
        <w:rPr>
          <w:rtl w:val="0"/>
        </w:rPr>
        <w:t xml:space="preserve"> Mínimo número de sesiones requeridas para tener derecho a constancia.</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Versión: 1.0</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Autor: Felipe Benítez</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Este dato varía según la duración en semanas del semestre en curso, es el mínimo requerido por el tutor para tener derecho a conseguir una constancia de participación.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b w:val="1"/>
          <w:rtl w:val="0"/>
        </w:rPr>
        <w:t xml:space="preserve">RN-CambioTutorado: </w:t>
      </w:r>
      <w:r w:rsidDel="00000000" w:rsidR="00000000" w:rsidRPr="00000000">
        <w:rPr>
          <w:rtl w:val="0"/>
        </w:rPr>
        <w:t xml:space="preserve">Especificaciones en el cambio de tutor individual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Versión: 1.0</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Autor: Cervando Aguirre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sz w:val="20"/>
          <w:szCs w:val="20"/>
          <w:rtl w:val="0"/>
        </w:rPr>
        <w:t xml:space="preserve">Un tutorado podrá solicitar un único cambio de tutor en el sistema siempre y cuando no haya pasado un plazo mayor a 2 semanas iniciado el proceso de inscripción de tutorías individuales.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31.2" w:lineRule="auto"/>
        <w:jc w:val="both"/>
        <w:rPr>
          <w:b w:val="1"/>
          <w:sz w:val="32"/>
          <w:szCs w:val="32"/>
        </w:rPr>
      </w:pPr>
      <w:r w:rsidDel="00000000" w:rsidR="00000000" w:rsidRPr="00000000">
        <w:rPr>
          <w:b w:val="1"/>
          <w:sz w:val="32"/>
          <w:szCs w:val="32"/>
          <w:rtl w:val="0"/>
        </w:rPr>
        <w:t xml:space="preserve">Glosario</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Añadir aquí los términos que se definan o aquellos que sean ambiguos</w:t>
      </w:r>
      <w:r w:rsidDel="00000000" w:rsidR="00000000" w:rsidRPr="00000000">
        <w:rPr>
          <w:rtl w:val="0"/>
        </w:rPr>
      </w:r>
    </w:p>
    <w:sectPr>
      <w:pgSz w:h="15840" w:w="12240"/>
      <w:pgMar w:bottom="1133.8582677165355" w:top="1133.8582677165355" w:left="1133.8582677165355" w:right="1133.858267716535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ús BF" w:id="5" w:date="2015-05-18T22:42:4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a qué modalidad de tutorías pertenece este requisito.</w:t>
      </w:r>
    </w:p>
  </w:comment>
  <w:comment w:author="Jesús BF" w:id="6" w:date="2015-05-18T22:47:55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 Funcional faltante</w:t>
      </w:r>
    </w:p>
  </w:comment>
  <w:comment w:author="Jesús BF" w:id="0" w:date="2015-05-18T22:46:21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propone el planteamiento de preguntas para diseñar un listado y hacer las preguntas. No podemos seguir inventando si no tenemos una base sólida.</w:t>
      </w:r>
    </w:p>
  </w:comment>
  <w:comment w:author="Jesús BF" w:id="1" w:date="2015-05-18T22:47:07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atributo de Madurez a los requisitos.</w:t>
      </w:r>
    </w:p>
  </w:comment>
  <w:comment w:author="Jesús BF" w:id="8" w:date="2015-05-18T22:40:09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la cantidad de usuarios concurrentes, de tal forma que se tome un dato real (ver la cantidad de tutorados por semestre que se inscriben en el proceso actual).</w:t>
      </w:r>
    </w:p>
  </w:comment>
  <w:comment w:author="Jesús BF" w:id="2" w:date="2015-05-18T22:43:47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puede añadir el RNF que se había referenciado.</w:t>
      </w:r>
    </w:p>
  </w:comment>
  <w:comment w:author="Jesús BF" w:id="3" w:date="2015-06-04T22:16:37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altas y bajas son difusas, porque las altas son al inscribirse a la escuela, y las bajas se dan al titularse o si el alumno causa baja de la escuela.</w:t>
      </w:r>
    </w:p>
  </w:comment>
  <w:comment w:author="Jesús BF" w:id="7" w:date="2015-05-18T22:49:38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pueden incluir los principios de diseño Web que propone Google.</w:t>
      </w:r>
    </w:p>
  </w:comment>
  <w:comment w:author="Jesús BF" w:id="4" w:date="2015-05-18T22:43:17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Opinión personal: este dato puede añadirse a otro RF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